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25304765"/>
        <w:docPartObj>
          <w:docPartGallery w:val="Cover Pages"/>
          <w:docPartUnique/>
        </w:docPartObj>
      </w:sdtPr>
      <w:sdtEndPr/>
      <w:sdtContent>
        <w:p w:rsidR="006C48A5" w:rsidRPr="006C48A5" w:rsidRDefault="006C48A5" w:rsidP="006C48A5">
          <w:pPr>
            <w:jc w:val="both"/>
            <w:rPr>
              <w:rFonts w:ascii="Baskerville Old Face" w:hAnsi="Baskerville Old Face"/>
              <w:sz w:val="96"/>
              <w:szCs w:val="96"/>
            </w:rPr>
          </w:pPr>
          <w:r w:rsidRPr="006C48A5">
            <w:rPr>
              <w:rFonts w:ascii="Baskerville Old Face" w:hAnsi="Baskerville Old Face"/>
              <w:noProof/>
              <w:sz w:val="96"/>
              <w:szCs w:val="96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C48A5" w:rsidRDefault="006C48A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olor w:val="B4C6E7" w:themeColor="accent1" w:themeTint="66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C48A5" w:rsidRPr="00B96D34" w:rsidRDefault="00DA6135">
                                      <w:pPr>
                                        <w:pStyle w:val="Sinespaciado"/>
                                        <w:rPr>
                                          <w:rFonts w:ascii="Baskerville Old Face" w:eastAsiaTheme="majorEastAsia" w:hAnsi="Baskerville Old Face" w:cstheme="majorBidi"/>
                                          <w:caps/>
                                          <w:color w:val="B4C6E7" w:themeColor="accent1" w:themeTint="66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="Baskerville Old Face" w:hAnsi="Baskerville Old Face"/>
                                          <w:color w:val="B4C6E7" w:themeColor="accent1" w:themeTint="66"/>
                                          <w:sz w:val="56"/>
                                          <w:szCs w:val="5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C48A5" w:rsidRDefault="00B96D3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Autores: Albarez Ezequiel, Arenas Kevin, Forneron Florencia.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6C48A5" w:rsidRDefault="006C48A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Baskerville Old Face" w:hAnsi="Baskerville Old Face"/>
                                <w:color w:val="B4C6E7" w:themeColor="accent1" w:themeTint="66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C48A5" w:rsidRPr="00B96D34" w:rsidRDefault="00DA6135">
                                <w:pPr>
                                  <w:pStyle w:val="Sinespaciado"/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B4C6E7" w:themeColor="accent1" w:themeTint="66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Baskerville Old Face" w:hAnsi="Baskerville Old Face"/>
                                    <w:color w:val="B4C6E7" w:themeColor="accent1" w:themeTint="66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C48A5" w:rsidRDefault="00B96D3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Autores: Albarez Ezequiel, Arenas Kevin, Forneron Florencia.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C48A5">
            <w:rPr>
              <w:rFonts w:ascii="Baskerville Old Face" w:hAnsi="Baskerville Old Face"/>
              <w:sz w:val="96"/>
              <w:szCs w:val="96"/>
            </w:rPr>
            <w:t>Sistema de Licencias</w:t>
          </w:r>
        </w:p>
        <w:p w:rsidR="006C48A5" w:rsidRDefault="006C48A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09804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6D34" w:rsidRDefault="00B96D34">
          <w:pPr>
            <w:pStyle w:val="TtuloTDC"/>
          </w:pPr>
          <w:r>
            <w:rPr>
              <w:lang w:val="es-ES"/>
            </w:rPr>
            <w:t>Contenido</w:t>
          </w:r>
        </w:p>
        <w:p w:rsidR="00161000" w:rsidRDefault="00B96D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66623" w:history="1">
            <w:r w:rsidR="00161000" w:rsidRPr="00706C90">
              <w:rPr>
                <w:rStyle w:val="Hipervnculo"/>
                <w:noProof/>
              </w:rPr>
              <w:t>Sistema de Licencias</w:t>
            </w:r>
            <w:r w:rsidR="00161000">
              <w:rPr>
                <w:noProof/>
                <w:webHidden/>
              </w:rPr>
              <w:tab/>
            </w:r>
            <w:r w:rsidR="00161000">
              <w:rPr>
                <w:noProof/>
                <w:webHidden/>
              </w:rPr>
              <w:fldChar w:fldCharType="begin"/>
            </w:r>
            <w:r w:rsidR="00161000">
              <w:rPr>
                <w:noProof/>
                <w:webHidden/>
              </w:rPr>
              <w:instrText xml:space="preserve"> PAGEREF _Toc29466623 \h </w:instrText>
            </w:r>
            <w:r w:rsidR="00161000">
              <w:rPr>
                <w:noProof/>
                <w:webHidden/>
              </w:rPr>
            </w:r>
            <w:r w:rsidR="00161000">
              <w:rPr>
                <w:noProof/>
                <w:webHidden/>
              </w:rPr>
              <w:fldChar w:fldCharType="separate"/>
            </w:r>
            <w:r w:rsidR="00161000">
              <w:rPr>
                <w:noProof/>
                <w:webHidden/>
              </w:rPr>
              <w:t>3</w:t>
            </w:r>
            <w:r w:rsidR="00161000">
              <w:rPr>
                <w:noProof/>
                <w:webHidden/>
              </w:rPr>
              <w:fldChar w:fldCharType="end"/>
            </w:r>
          </w:hyperlink>
        </w:p>
        <w:p w:rsidR="00161000" w:rsidRDefault="00236D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9466624" w:history="1">
            <w:r w:rsidR="00161000" w:rsidRPr="00706C90">
              <w:rPr>
                <w:rStyle w:val="Hipervnculo"/>
                <w:rFonts w:ascii="Baskerville Old Face" w:hAnsi="Baskerville Old Face"/>
                <w:noProof/>
              </w:rPr>
              <w:t>Diagrama de alcance</w:t>
            </w:r>
            <w:r w:rsidR="00161000">
              <w:rPr>
                <w:noProof/>
                <w:webHidden/>
              </w:rPr>
              <w:tab/>
            </w:r>
            <w:r w:rsidR="00161000">
              <w:rPr>
                <w:noProof/>
                <w:webHidden/>
              </w:rPr>
              <w:fldChar w:fldCharType="begin"/>
            </w:r>
            <w:r w:rsidR="00161000">
              <w:rPr>
                <w:noProof/>
                <w:webHidden/>
              </w:rPr>
              <w:instrText xml:space="preserve"> PAGEREF _Toc29466624 \h </w:instrText>
            </w:r>
            <w:r w:rsidR="00161000">
              <w:rPr>
                <w:noProof/>
                <w:webHidden/>
              </w:rPr>
            </w:r>
            <w:r w:rsidR="00161000">
              <w:rPr>
                <w:noProof/>
                <w:webHidden/>
              </w:rPr>
              <w:fldChar w:fldCharType="separate"/>
            </w:r>
            <w:r w:rsidR="00161000">
              <w:rPr>
                <w:noProof/>
                <w:webHidden/>
              </w:rPr>
              <w:t>3</w:t>
            </w:r>
            <w:r w:rsidR="00161000">
              <w:rPr>
                <w:noProof/>
                <w:webHidden/>
              </w:rPr>
              <w:fldChar w:fldCharType="end"/>
            </w:r>
          </w:hyperlink>
        </w:p>
        <w:p w:rsidR="00161000" w:rsidRDefault="00236D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9466625" w:history="1">
            <w:r w:rsidR="00161000" w:rsidRPr="00706C90">
              <w:rPr>
                <w:rStyle w:val="Hipervnculo"/>
                <w:rFonts w:ascii="Baskerville Old Face" w:hAnsi="Baskerville Old Face"/>
                <w:noProof/>
              </w:rPr>
              <w:t>Diagrama de casos de uso</w:t>
            </w:r>
            <w:r w:rsidR="00161000">
              <w:rPr>
                <w:noProof/>
                <w:webHidden/>
              </w:rPr>
              <w:tab/>
            </w:r>
            <w:r w:rsidR="00161000">
              <w:rPr>
                <w:noProof/>
                <w:webHidden/>
              </w:rPr>
              <w:fldChar w:fldCharType="begin"/>
            </w:r>
            <w:r w:rsidR="00161000">
              <w:rPr>
                <w:noProof/>
                <w:webHidden/>
              </w:rPr>
              <w:instrText xml:space="preserve"> PAGEREF _Toc29466625 \h </w:instrText>
            </w:r>
            <w:r w:rsidR="00161000">
              <w:rPr>
                <w:noProof/>
                <w:webHidden/>
              </w:rPr>
            </w:r>
            <w:r w:rsidR="00161000">
              <w:rPr>
                <w:noProof/>
                <w:webHidden/>
              </w:rPr>
              <w:fldChar w:fldCharType="separate"/>
            </w:r>
            <w:r w:rsidR="00161000">
              <w:rPr>
                <w:noProof/>
                <w:webHidden/>
              </w:rPr>
              <w:t>4</w:t>
            </w:r>
            <w:r w:rsidR="00161000">
              <w:rPr>
                <w:noProof/>
                <w:webHidden/>
              </w:rPr>
              <w:fldChar w:fldCharType="end"/>
            </w:r>
          </w:hyperlink>
        </w:p>
        <w:p w:rsidR="00161000" w:rsidRDefault="00236D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9466626" w:history="1">
            <w:r w:rsidR="00161000">
              <w:rPr>
                <w:noProof/>
                <w:webHidden/>
              </w:rPr>
              <w:tab/>
            </w:r>
            <w:r w:rsidR="00161000">
              <w:rPr>
                <w:noProof/>
                <w:webHidden/>
              </w:rPr>
              <w:fldChar w:fldCharType="begin"/>
            </w:r>
            <w:r w:rsidR="00161000">
              <w:rPr>
                <w:noProof/>
                <w:webHidden/>
              </w:rPr>
              <w:instrText xml:space="preserve"> PAGEREF _Toc29466626 \h </w:instrText>
            </w:r>
            <w:r w:rsidR="00161000">
              <w:rPr>
                <w:noProof/>
                <w:webHidden/>
              </w:rPr>
            </w:r>
            <w:r w:rsidR="00161000">
              <w:rPr>
                <w:noProof/>
                <w:webHidden/>
              </w:rPr>
              <w:fldChar w:fldCharType="separate"/>
            </w:r>
            <w:r w:rsidR="00161000">
              <w:rPr>
                <w:noProof/>
                <w:webHidden/>
              </w:rPr>
              <w:t>4</w:t>
            </w:r>
            <w:r w:rsidR="00161000">
              <w:rPr>
                <w:noProof/>
                <w:webHidden/>
              </w:rPr>
              <w:fldChar w:fldCharType="end"/>
            </w:r>
          </w:hyperlink>
        </w:p>
        <w:p w:rsidR="00161000" w:rsidRDefault="00236D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9466627" w:history="1">
            <w:r w:rsidR="00161000" w:rsidRPr="00706C90">
              <w:rPr>
                <w:rStyle w:val="Hipervnculo"/>
                <w:rFonts w:ascii="Baskerville Old Face" w:hAnsi="Baskerville Old Face"/>
                <w:noProof/>
              </w:rPr>
              <w:t>Detalle del diagrama de casos de uso</w:t>
            </w:r>
            <w:r w:rsidR="00161000">
              <w:rPr>
                <w:noProof/>
                <w:webHidden/>
              </w:rPr>
              <w:tab/>
            </w:r>
            <w:r w:rsidR="00161000">
              <w:rPr>
                <w:noProof/>
                <w:webHidden/>
              </w:rPr>
              <w:fldChar w:fldCharType="begin"/>
            </w:r>
            <w:r w:rsidR="00161000">
              <w:rPr>
                <w:noProof/>
                <w:webHidden/>
              </w:rPr>
              <w:instrText xml:space="preserve"> PAGEREF _Toc29466627 \h </w:instrText>
            </w:r>
            <w:r w:rsidR="00161000">
              <w:rPr>
                <w:noProof/>
                <w:webHidden/>
              </w:rPr>
            </w:r>
            <w:r w:rsidR="00161000">
              <w:rPr>
                <w:noProof/>
                <w:webHidden/>
              </w:rPr>
              <w:fldChar w:fldCharType="separate"/>
            </w:r>
            <w:r w:rsidR="00161000">
              <w:rPr>
                <w:noProof/>
                <w:webHidden/>
              </w:rPr>
              <w:t>5</w:t>
            </w:r>
            <w:r w:rsidR="00161000">
              <w:rPr>
                <w:noProof/>
                <w:webHidden/>
              </w:rPr>
              <w:fldChar w:fldCharType="end"/>
            </w:r>
          </w:hyperlink>
        </w:p>
        <w:p w:rsidR="00161000" w:rsidRDefault="00236D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9466628" w:history="1">
            <w:r w:rsidR="00161000" w:rsidRPr="00706C90">
              <w:rPr>
                <w:rStyle w:val="Hipervnculo"/>
                <w:rFonts w:ascii="Baskerville Old Face" w:hAnsi="Baskerville Old Face"/>
                <w:noProof/>
              </w:rPr>
              <w:t>Diagrama de clases</w:t>
            </w:r>
            <w:r w:rsidR="00161000">
              <w:rPr>
                <w:noProof/>
                <w:webHidden/>
              </w:rPr>
              <w:tab/>
            </w:r>
            <w:r w:rsidR="00161000">
              <w:rPr>
                <w:noProof/>
                <w:webHidden/>
              </w:rPr>
              <w:fldChar w:fldCharType="begin"/>
            </w:r>
            <w:r w:rsidR="00161000">
              <w:rPr>
                <w:noProof/>
                <w:webHidden/>
              </w:rPr>
              <w:instrText xml:space="preserve"> PAGEREF _Toc29466628 \h </w:instrText>
            </w:r>
            <w:r w:rsidR="00161000">
              <w:rPr>
                <w:noProof/>
                <w:webHidden/>
              </w:rPr>
            </w:r>
            <w:r w:rsidR="00161000">
              <w:rPr>
                <w:noProof/>
                <w:webHidden/>
              </w:rPr>
              <w:fldChar w:fldCharType="separate"/>
            </w:r>
            <w:r w:rsidR="00161000">
              <w:rPr>
                <w:noProof/>
                <w:webHidden/>
              </w:rPr>
              <w:t>7</w:t>
            </w:r>
            <w:r w:rsidR="00161000">
              <w:rPr>
                <w:noProof/>
                <w:webHidden/>
              </w:rPr>
              <w:fldChar w:fldCharType="end"/>
            </w:r>
          </w:hyperlink>
        </w:p>
        <w:p w:rsidR="00161000" w:rsidRDefault="00236D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9466629" w:history="1">
            <w:r w:rsidR="00161000" w:rsidRPr="00706C90">
              <w:rPr>
                <w:rStyle w:val="Hipervnculo"/>
                <w:rFonts w:ascii="Baskerville Old Face" w:hAnsi="Baskerville Old Face"/>
                <w:noProof/>
              </w:rPr>
              <w:t>Diagrama de flujo</w:t>
            </w:r>
            <w:r w:rsidR="00161000">
              <w:rPr>
                <w:noProof/>
                <w:webHidden/>
              </w:rPr>
              <w:tab/>
            </w:r>
            <w:r w:rsidR="00161000">
              <w:rPr>
                <w:noProof/>
                <w:webHidden/>
              </w:rPr>
              <w:fldChar w:fldCharType="begin"/>
            </w:r>
            <w:r w:rsidR="00161000">
              <w:rPr>
                <w:noProof/>
                <w:webHidden/>
              </w:rPr>
              <w:instrText xml:space="preserve"> PAGEREF _Toc29466629 \h </w:instrText>
            </w:r>
            <w:r w:rsidR="00161000">
              <w:rPr>
                <w:noProof/>
                <w:webHidden/>
              </w:rPr>
            </w:r>
            <w:r w:rsidR="00161000">
              <w:rPr>
                <w:noProof/>
                <w:webHidden/>
              </w:rPr>
              <w:fldChar w:fldCharType="separate"/>
            </w:r>
            <w:r w:rsidR="00161000">
              <w:rPr>
                <w:noProof/>
                <w:webHidden/>
              </w:rPr>
              <w:t>8</w:t>
            </w:r>
            <w:r w:rsidR="00161000">
              <w:rPr>
                <w:noProof/>
                <w:webHidden/>
              </w:rPr>
              <w:fldChar w:fldCharType="end"/>
            </w:r>
          </w:hyperlink>
        </w:p>
        <w:p w:rsidR="00161000" w:rsidRDefault="00236D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9466630" w:history="1">
            <w:r w:rsidR="00161000" w:rsidRPr="00706C90">
              <w:rPr>
                <w:rStyle w:val="Hipervnculo"/>
                <w:rFonts w:ascii="Baskerville Old Face" w:hAnsi="Baskerville Old Face"/>
                <w:noProof/>
              </w:rPr>
              <w:t>Diagrama de estados</w:t>
            </w:r>
            <w:r w:rsidR="00161000">
              <w:rPr>
                <w:noProof/>
                <w:webHidden/>
              </w:rPr>
              <w:tab/>
            </w:r>
            <w:r w:rsidR="00161000">
              <w:rPr>
                <w:noProof/>
                <w:webHidden/>
              </w:rPr>
              <w:fldChar w:fldCharType="begin"/>
            </w:r>
            <w:r w:rsidR="00161000">
              <w:rPr>
                <w:noProof/>
                <w:webHidden/>
              </w:rPr>
              <w:instrText xml:space="preserve"> PAGEREF _Toc29466630 \h </w:instrText>
            </w:r>
            <w:r w:rsidR="00161000">
              <w:rPr>
                <w:noProof/>
                <w:webHidden/>
              </w:rPr>
            </w:r>
            <w:r w:rsidR="00161000">
              <w:rPr>
                <w:noProof/>
                <w:webHidden/>
              </w:rPr>
              <w:fldChar w:fldCharType="separate"/>
            </w:r>
            <w:r w:rsidR="00161000">
              <w:rPr>
                <w:noProof/>
                <w:webHidden/>
              </w:rPr>
              <w:t>9</w:t>
            </w:r>
            <w:r w:rsidR="00161000">
              <w:rPr>
                <w:noProof/>
                <w:webHidden/>
              </w:rPr>
              <w:fldChar w:fldCharType="end"/>
            </w:r>
          </w:hyperlink>
        </w:p>
        <w:p w:rsidR="00161000" w:rsidRDefault="00236D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9466631" w:history="1">
            <w:r w:rsidR="00161000" w:rsidRPr="00706C90">
              <w:rPr>
                <w:rStyle w:val="Hipervnculo"/>
                <w:rFonts w:ascii="Baskerville Old Face" w:hAnsi="Baskerville Old Face"/>
                <w:noProof/>
              </w:rPr>
              <w:t>Diagrama Entidad-Relación</w:t>
            </w:r>
            <w:r w:rsidR="00161000">
              <w:rPr>
                <w:noProof/>
                <w:webHidden/>
              </w:rPr>
              <w:tab/>
            </w:r>
            <w:r w:rsidR="00161000">
              <w:rPr>
                <w:noProof/>
                <w:webHidden/>
              </w:rPr>
              <w:fldChar w:fldCharType="begin"/>
            </w:r>
            <w:r w:rsidR="00161000">
              <w:rPr>
                <w:noProof/>
                <w:webHidden/>
              </w:rPr>
              <w:instrText xml:space="preserve"> PAGEREF _Toc29466631 \h </w:instrText>
            </w:r>
            <w:r w:rsidR="00161000">
              <w:rPr>
                <w:noProof/>
                <w:webHidden/>
              </w:rPr>
            </w:r>
            <w:r w:rsidR="00161000">
              <w:rPr>
                <w:noProof/>
                <w:webHidden/>
              </w:rPr>
              <w:fldChar w:fldCharType="separate"/>
            </w:r>
            <w:r w:rsidR="00161000">
              <w:rPr>
                <w:noProof/>
                <w:webHidden/>
              </w:rPr>
              <w:t>10</w:t>
            </w:r>
            <w:r w:rsidR="00161000">
              <w:rPr>
                <w:noProof/>
                <w:webHidden/>
              </w:rPr>
              <w:fldChar w:fldCharType="end"/>
            </w:r>
          </w:hyperlink>
        </w:p>
        <w:p w:rsidR="00161000" w:rsidRDefault="00236D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9466632" w:history="1">
            <w:r w:rsidR="00161000" w:rsidRPr="00706C90">
              <w:rPr>
                <w:rStyle w:val="Hipervnculo"/>
                <w:rFonts w:ascii="Baskerville Old Face" w:hAnsi="Baskerville Old Face"/>
                <w:noProof/>
              </w:rPr>
              <w:t>Diagrama de secuencia</w:t>
            </w:r>
            <w:r w:rsidR="00161000">
              <w:rPr>
                <w:noProof/>
                <w:webHidden/>
              </w:rPr>
              <w:tab/>
            </w:r>
            <w:r w:rsidR="00161000">
              <w:rPr>
                <w:noProof/>
                <w:webHidden/>
              </w:rPr>
              <w:fldChar w:fldCharType="begin"/>
            </w:r>
            <w:r w:rsidR="00161000">
              <w:rPr>
                <w:noProof/>
                <w:webHidden/>
              </w:rPr>
              <w:instrText xml:space="preserve"> PAGEREF _Toc29466632 \h </w:instrText>
            </w:r>
            <w:r w:rsidR="00161000">
              <w:rPr>
                <w:noProof/>
                <w:webHidden/>
              </w:rPr>
            </w:r>
            <w:r w:rsidR="00161000">
              <w:rPr>
                <w:noProof/>
                <w:webHidden/>
              </w:rPr>
              <w:fldChar w:fldCharType="separate"/>
            </w:r>
            <w:r w:rsidR="00161000">
              <w:rPr>
                <w:noProof/>
                <w:webHidden/>
              </w:rPr>
              <w:t>11</w:t>
            </w:r>
            <w:r w:rsidR="00161000">
              <w:rPr>
                <w:noProof/>
                <w:webHidden/>
              </w:rPr>
              <w:fldChar w:fldCharType="end"/>
            </w:r>
          </w:hyperlink>
        </w:p>
        <w:p w:rsidR="00B96D34" w:rsidRDefault="00B96D34">
          <w:r>
            <w:rPr>
              <w:b/>
              <w:bCs/>
              <w:lang w:val="es-ES"/>
            </w:rPr>
            <w:fldChar w:fldCharType="end"/>
          </w:r>
        </w:p>
      </w:sdtContent>
    </w:sdt>
    <w:tbl>
      <w:tblPr>
        <w:tblStyle w:val="Tablaconcuadrcula"/>
        <w:tblpPr w:leftFromText="141" w:rightFromText="141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2207"/>
        <w:gridCol w:w="2208"/>
        <w:gridCol w:w="2208"/>
      </w:tblGrid>
      <w:tr w:rsidR="00B96D34" w:rsidTr="0085497E">
        <w:trPr>
          <w:trHeight w:val="254"/>
        </w:trPr>
        <w:tc>
          <w:tcPr>
            <w:tcW w:w="6623" w:type="dxa"/>
            <w:gridSpan w:val="3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Versionado</w:t>
            </w:r>
          </w:p>
        </w:tc>
      </w:tr>
      <w:tr w:rsidR="00B96D34" w:rsidTr="0085497E">
        <w:trPr>
          <w:trHeight w:val="254"/>
        </w:trPr>
        <w:tc>
          <w:tcPr>
            <w:tcW w:w="2207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Versión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Autor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Descripción</w:t>
            </w:r>
          </w:p>
        </w:tc>
      </w:tr>
      <w:tr w:rsidR="00B96D34" w:rsidTr="0085497E">
        <w:trPr>
          <w:trHeight w:val="254"/>
        </w:trPr>
        <w:tc>
          <w:tcPr>
            <w:tcW w:w="2207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V1.1.1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Florencia Forneron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Creación</w:t>
            </w:r>
            <w:r w:rsidR="00F73087" w:rsidRPr="00917BFB">
              <w:rPr>
                <w:rFonts w:ascii="Baskerville Old Face" w:hAnsi="Baskerville Old Face"/>
                <w:sz w:val="28"/>
                <w:szCs w:val="28"/>
              </w:rPr>
              <w:t>.</w:t>
            </w:r>
          </w:p>
        </w:tc>
      </w:tr>
      <w:tr w:rsidR="00B96D34" w:rsidTr="0085497E">
        <w:trPr>
          <w:trHeight w:val="254"/>
        </w:trPr>
        <w:tc>
          <w:tcPr>
            <w:tcW w:w="2207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V1.1.2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Ezequiel Albarez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Diseño de diagrama de alcance.</w:t>
            </w:r>
          </w:p>
        </w:tc>
      </w:tr>
      <w:tr w:rsidR="00B96D34" w:rsidTr="0085497E">
        <w:trPr>
          <w:trHeight w:val="254"/>
        </w:trPr>
        <w:tc>
          <w:tcPr>
            <w:tcW w:w="2207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V1.1.3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Kevin Arenas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Diseño de diagrama de casos de uso.</w:t>
            </w:r>
          </w:p>
        </w:tc>
      </w:tr>
      <w:tr w:rsidR="00B96D34" w:rsidTr="0085497E">
        <w:trPr>
          <w:trHeight w:val="254"/>
        </w:trPr>
        <w:tc>
          <w:tcPr>
            <w:tcW w:w="2207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V1.1.4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Florencia Forneron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Diseño de diagrama de flujo.</w:t>
            </w:r>
          </w:p>
        </w:tc>
      </w:tr>
      <w:tr w:rsidR="00B96D34" w:rsidTr="0085497E">
        <w:trPr>
          <w:trHeight w:val="254"/>
        </w:trPr>
        <w:tc>
          <w:tcPr>
            <w:tcW w:w="2207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V1.1.5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Kevin Arenas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Diagrama de estados.</w:t>
            </w:r>
          </w:p>
        </w:tc>
      </w:tr>
      <w:tr w:rsidR="00B96D34" w:rsidTr="0085497E">
        <w:trPr>
          <w:trHeight w:val="254"/>
        </w:trPr>
        <w:tc>
          <w:tcPr>
            <w:tcW w:w="2207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V1.1.6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Ezequiel Albarez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Diagrama de clases.</w:t>
            </w:r>
          </w:p>
        </w:tc>
      </w:tr>
      <w:tr w:rsidR="00B96D34" w:rsidTr="0085497E">
        <w:trPr>
          <w:trHeight w:val="254"/>
        </w:trPr>
        <w:tc>
          <w:tcPr>
            <w:tcW w:w="2207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V1.1.7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Florencia Forneron</w:t>
            </w:r>
          </w:p>
        </w:tc>
        <w:tc>
          <w:tcPr>
            <w:tcW w:w="2208" w:type="dxa"/>
          </w:tcPr>
          <w:p w:rsidR="00B96D34" w:rsidRPr="00917BFB" w:rsidRDefault="00B96D34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Detalle de diagrama de casos de uso</w:t>
            </w:r>
            <w:r w:rsidR="00F73087" w:rsidRPr="00917BFB">
              <w:rPr>
                <w:rFonts w:ascii="Baskerville Old Face" w:hAnsi="Baskerville Old Face"/>
                <w:sz w:val="28"/>
                <w:szCs w:val="28"/>
              </w:rPr>
              <w:t>.</w:t>
            </w:r>
          </w:p>
        </w:tc>
      </w:tr>
      <w:tr w:rsidR="00F73087" w:rsidTr="0085497E">
        <w:trPr>
          <w:trHeight w:val="254"/>
        </w:trPr>
        <w:tc>
          <w:tcPr>
            <w:tcW w:w="2207" w:type="dxa"/>
          </w:tcPr>
          <w:p w:rsidR="00F73087" w:rsidRPr="00917BFB" w:rsidRDefault="00F73087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V1.1.8</w:t>
            </w:r>
          </w:p>
        </w:tc>
        <w:tc>
          <w:tcPr>
            <w:tcW w:w="2208" w:type="dxa"/>
          </w:tcPr>
          <w:p w:rsidR="00F73087" w:rsidRPr="00917BFB" w:rsidRDefault="00F73087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Florencia Forneron</w:t>
            </w:r>
          </w:p>
        </w:tc>
        <w:tc>
          <w:tcPr>
            <w:tcW w:w="2208" w:type="dxa"/>
          </w:tcPr>
          <w:p w:rsidR="00F73087" w:rsidRPr="00917BFB" w:rsidRDefault="00F73087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17BFB">
              <w:rPr>
                <w:rFonts w:ascii="Baskerville Old Face" w:hAnsi="Baskerville Old Face"/>
                <w:sz w:val="28"/>
                <w:szCs w:val="28"/>
              </w:rPr>
              <w:t>Diagrama Entidad-Relación.</w:t>
            </w:r>
          </w:p>
        </w:tc>
      </w:tr>
      <w:tr w:rsidR="0041149E" w:rsidTr="0085497E">
        <w:trPr>
          <w:trHeight w:val="254"/>
        </w:trPr>
        <w:tc>
          <w:tcPr>
            <w:tcW w:w="2207" w:type="dxa"/>
          </w:tcPr>
          <w:p w:rsidR="0041149E" w:rsidRPr="00917BFB" w:rsidRDefault="0041149E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V1.1.9</w:t>
            </w:r>
          </w:p>
        </w:tc>
        <w:tc>
          <w:tcPr>
            <w:tcW w:w="2208" w:type="dxa"/>
          </w:tcPr>
          <w:p w:rsidR="0041149E" w:rsidRPr="00917BFB" w:rsidRDefault="0041149E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Kevin Arenas</w:t>
            </w:r>
          </w:p>
        </w:tc>
        <w:tc>
          <w:tcPr>
            <w:tcW w:w="2208" w:type="dxa"/>
          </w:tcPr>
          <w:p w:rsidR="0041149E" w:rsidRPr="00917BFB" w:rsidRDefault="0041149E" w:rsidP="0085497E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Diagrama de secuencia.</w:t>
            </w:r>
          </w:p>
        </w:tc>
      </w:tr>
    </w:tbl>
    <w:p w:rsidR="00B96D34" w:rsidRDefault="00B96D34"/>
    <w:p w:rsidR="00B96D34" w:rsidRDefault="00B96D34">
      <w:r>
        <w:br w:type="page"/>
      </w:r>
    </w:p>
    <w:p w:rsidR="0018470C" w:rsidRDefault="00B96D34" w:rsidP="00B96D34">
      <w:pPr>
        <w:pStyle w:val="Ttulo1"/>
        <w:rPr>
          <w:sz w:val="72"/>
          <w:szCs w:val="72"/>
        </w:rPr>
      </w:pPr>
      <w:bookmarkStart w:id="0" w:name="_Toc29466623"/>
      <w:r w:rsidRPr="00B96D34">
        <w:rPr>
          <w:sz w:val="72"/>
          <w:szCs w:val="72"/>
        </w:rPr>
        <w:lastRenderedPageBreak/>
        <w:t>Sistema de Licencias</w:t>
      </w:r>
      <w:bookmarkEnd w:id="0"/>
    </w:p>
    <w:p w:rsidR="00A34472" w:rsidRPr="00A34472" w:rsidRDefault="00A34472" w:rsidP="00A34472"/>
    <w:p w:rsidR="00B379ED" w:rsidRPr="00A34472" w:rsidRDefault="00B379ED" w:rsidP="00A34472">
      <w:pPr>
        <w:rPr>
          <w:rFonts w:ascii="Baskerville Old Face" w:hAnsi="Baskerville Old Face"/>
          <w:sz w:val="24"/>
          <w:szCs w:val="24"/>
        </w:rPr>
      </w:pPr>
      <w:r w:rsidRPr="00A34472">
        <w:rPr>
          <w:rFonts w:ascii="Baskerville Old Face" w:hAnsi="Baskerville Old Face"/>
          <w:sz w:val="24"/>
          <w:szCs w:val="24"/>
        </w:rPr>
        <w:t>Es un sistema que se encarga de la gestión del pedido de licencias de los empleados,</w:t>
      </w:r>
      <w:r w:rsidR="00A34472" w:rsidRPr="00A34472">
        <w:rPr>
          <w:rFonts w:ascii="Baskerville Old Face" w:hAnsi="Baskerville Old Face"/>
          <w:sz w:val="24"/>
          <w:szCs w:val="24"/>
        </w:rPr>
        <w:t xml:space="preserve"> </w:t>
      </w:r>
      <w:r w:rsidRPr="00A34472">
        <w:rPr>
          <w:rFonts w:ascii="Baskerville Old Face" w:hAnsi="Baskerville Old Face"/>
          <w:sz w:val="24"/>
          <w:szCs w:val="24"/>
        </w:rPr>
        <w:t xml:space="preserve">generando la automatización y simplificación del workflow que funciona actualmente en forma manual </w:t>
      </w:r>
      <w:r w:rsidRPr="00A34472">
        <w:rPr>
          <w:rFonts w:ascii="Baskerville Old Face" w:hAnsi="Baskerville Old Face"/>
          <w:sz w:val="24"/>
          <w:szCs w:val="24"/>
          <w:lang w:eastAsia="es-AR"/>
        </w:rPr>
        <w:t>siendo</w:t>
      </w:r>
      <w:r w:rsidRPr="00A34472">
        <w:rPr>
          <w:rFonts w:ascii="Baskerville Old Face" w:hAnsi="Baskerville Old Face"/>
          <w:sz w:val="24"/>
          <w:szCs w:val="24"/>
        </w:rPr>
        <w:t xml:space="preserve"> bastante tedioso y poco práctico. A </w:t>
      </w:r>
      <w:r w:rsidR="00A34472" w:rsidRPr="00A34472">
        <w:rPr>
          <w:rFonts w:ascii="Baskerville Old Face" w:hAnsi="Baskerville Old Face"/>
          <w:sz w:val="24"/>
          <w:szCs w:val="24"/>
        </w:rPr>
        <w:t>través</w:t>
      </w:r>
      <w:r w:rsidRPr="00A34472">
        <w:rPr>
          <w:rFonts w:ascii="Baskerville Old Face" w:hAnsi="Baskerville Old Face"/>
          <w:sz w:val="24"/>
          <w:szCs w:val="24"/>
        </w:rPr>
        <w:t xml:space="preserve"> de esta automatización se aplicarán </w:t>
      </w:r>
      <w:r w:rsidR="00A34472" w:rsidRPr="00A34472">
        <w:rPr>
          <w:rFonts w:ascii="Baskerville Old Face" w:hAnsi="Baskerville Old Face"/>
          <w:sz w:val="24"/>
          <w:szCs w:val="24"/>
        </w:rPr>
        <w:t>tecnologías</w:t>
      </w:r>
      <w:r w:rsidRPr="00A34472">
        <w:rPr>
          <w:rFonts w:ascii="Baskerville Old Face" w:hAnsi="Baskerville Old Face"/>
          <w:sz w:val="24"/>
          <w:szCs w:val="24"/>
        </w:rPr>
        <w:t xml:space="preserve"> altamente utilizadas y demandadas</w:t>
      </w:r>
      <w:r w:rsidR="00A34472" w:rsidRPr="00A34472">
        <w:rPr>
          <w:rFonts w:ascii="Baskerville Old Face" w:hAnsi="Baskerville Old Face"/>
          <w:sz w:val="24"/>
          <w:szCs w:val="24"/>
        </w:rPr>
        <w:t xml:space="preserve"> </w:t>
      </w:r>
      <w:r w:rsidRPr="00A34472">
        <w:rPr>
          <w:rFonts w:ascii="Baskerville Old Face" w:hAnsi="Baskerville Old Face"/>
          <w:sz w:val="24"/>
          <w:szCs w:val="24"/>
        </w:rPr>
        <w:t xml:space="preserve">en el mercado tecnológico, tales como el lenguaje de programación Java, bases de datos </w:t>
      </w:r>
      <w:proofErr w:type="spellStart"/>
      <w:r w:rsidRPr="00A34472">
        <w:rPr>
          <w:rFonts w:ascii="Baskerville Old Face" w:hAnsi="Baskerville Old Face"/>
          <w:sz w:val="24"/>
          <w:szCs w:val="24"/>
        </w:rPr>
        <w:t>MySql</w:t>
      </w:r>
      <w:proofErr w:type="spellEnd"/>
      <w:r w:rsidRPr="00A34472">
        <w:rPr>
          <w:rFonts w:ascii="Baskerville Old Face" w:hAnsi="Baskerville Old Face"/>
          <w:sz w:val="24"/>
          <w:szCs w:val="24"/>
        </w:rPr>
        <w:t>, con diseño adaptable a distintos dispositivos y amigable con el usuario.</w:t>
      </w:r>
    </w:p>
    <w:p w:rsidR="00B379ED" w:rsidRPr="00A34472" w:rsidRDefault="00B379ED" w:rsidP="00A34472">
      <w:pPr>
        <w:rPr>
          <w:rFonts w:ascii="Baskerville Old Face" w:hAnsi="Baskerville Old Face"/>
          <w:sz w:val="24"/>
          <w:szCs w:val="24"/>
        </w:rPr>
      </w:pPr>
      <w:r w:rsidRPr="00A34472">
        <w:rPr>
          <w:rFonts w:ascii="Baskerville Old Face" w:hAnsi="Baskerville Old Face"/>
          <w:sz w:val="24"/>
          <w:szCs w:val="24"/>
        </w:rPr>
        <w:t>Este sistema busca simplificar la burocracia existente actualmente, optimizando el tiempo e integrando todo el proceso dentro del mismo.</w:t>
      </w:r>
    </w:p>
    <w:p w:rsidR="00B379ED" w:rsidRPr="00A34472" w:rsidRDefault="00B379ED" w:rsidP="00A34472">
      <w:pPr>
        <w:rPr>
          <w:rFonts w:ascii="Baskerville Old Face" w:hAnsi="Baskerville Old Face"/>
          <w:sz w:val="24"/>
          <w:szCs w:val="24"/>
        </w:rPr>
      </w:pPr>
      <w:r w:rsidRPr="00A34472">
        <w:rPr>
          <w:rFonts w:ascii="Baskerville Old Face" w:hAnsi="Baskerville Old Face"/>
          <w:sz w:val="24"/>
          <w:szCs w:val="24"/>
        </w:rPr>
        <w:t xml:space="preserve">Inicialmente el usuario puede generar la petición, dentro de la misma selecciona los días que desea, completa los datos necesarios y </w:t>
      </w:r>
      <w:r w:rsidR="00A34472" w:rsidRPr="00A34472">
        <w:rPr>
          <w:rFonts w:ascii="Baskerville Old Face" w:hAnsi="Baskerville Old Face"/>
          <w:sz w:val="24"/>
          <w:szCs w:val="24"/>
        </w:rPr>
        <w:t>envía</w:t>
      </w:r>
      <w:r w:rsidRPr="00A34472">
        <w:rPr>
          <w:rFonts w:ascii="Baskerville Old Face" w:hAnsi="Baskerville Old Face"/>
          <w:sz w:val="24"/>
          <w:szCs w:val="24"/>
        </w:rPr>
        <w:t xml:space="preserve"> el formulario. Éste será</w:t>
      </w:r>
      <w:r w:rsidR="00A34472" w:rsidRPr="00A34472">
        <w:rPr>
          <w:rFonts w:ascii="Baskerville Old Face" w:hAnsi="Baskerville Old Face"/>
          <w:sz w:val="24"/>
          <w:szCs w:val="24"/>
        </w:rPr>
        <w:t xml:space="preserve"> </w:t>
      </w:r>
      <w:r w:rsidRPr="00A34472">
        <w:rPr>
          <w:rFonts w:ascii="Baskerville Old Face" w:hAnsi="Baskerville Old Face"/>
          <w:sz w:val="24"/>
          <w:szCs w:val="24"/>
        </w:rPr>
        <w:t xml:space="preserve">recibido por el </w:t>
      </w:r>
      <w:r w:rsidR="00A34472" w:rsidRPr="00A34472">
        <w:rPr>
          <w:rFonts w:ascii="Baskerville Old Face" w:hAnsi="Baskerville Old Face"/>
          <w:sz w:val="24"/>
          <w:szCs w:val="24"/>
        </w:rPr>
        <w:t>líder</w:t>
      </w:r>
      <w:r w:rsidRPr="00A34472">
        <w:rPr>
          <w:rFonts w:ascii="Baskerville Old Face" w:hAnsi="Baskerville Old Face"/>
          <w:sz w:val="24"/>
          <w:szCs w:val="24"/>
        </w:rPr>
        <w:t xml:space="preserve"> quien podrá ver un listado de todas las solicitudes de los empleados que tiene a cargo, si lo acepta, será elevado a recursos humanos quienes</w:t>
      </w:r>
      <w:r w:rsidR="00A34472" w:rsidRPr="00A34472">
        <w:rPr>
          <w:rFonts w:ascii="Baskerville Old Face" w:hAnsi="Baskerville Old Face"/>
          <w:sz w:val="24"/>
          <w:szCs w:val="24"/>
        </w:rPr>
        <w:t xml:space="preserve"> </w:t>
      </w:r>
      <w:r w:rsidRPr="00A34472">
        <w:rPr>
          <w:rFonts w:ascii="Baskerville Old Face" w:hAnsi="Baskerville Old Face"/>
          <w:sz w:val="24"/>
          <w:szCs w:val="24"/>
        </w:rPr>
        <w:t xml:space="preserve">son los encargados de dar la autorización final, si es aceptada se genera una notificación para el usuario inicial que deberá ser firmada digitalmente y devuelta a RRHH, pudiendo ser impresa o no para luego ser archivada en el legajo del empleado. Si es cancelada tanto por el líder como por RRHH, la petición es devuelta al usuario </w:t>
      </w:r>
      <w:r w:rsidR="00A34472" w:rsidRPr="00A34472">
        <w:rPr>
          <w:rFonts w:ascii="Baskerville Old Face" w:hAnsi="Baskerville Old Face"/>
          <w:sz w:val="24"/>
          <w:szCs w:val="24"/>
        </w:rPr>
        <w:t>inicial</w:t>
      </w:r>
      <w:bookmarkStart w:id="1" w:name="_GoBack"/>
      <w:bookmarkEnd w:id="1"/>
      <w:r w:rsidRPr="00A34472">
        <w:rPr>
          <w:rFonts w:ascii="Baskerville Old Face" w:hAnsi="Baskerville Old Face"/>
          <w:sz w:val="24"/>
          <w:szCs w:val="24"/>
        </w:rPr>
        <w:t xml:space="preserve"> solicitando su edición e indicando los motivos por los cuales rechazada.</w:t>
      </w:r>
    </w:p>
    <w:p w:rsidR="00B379ED" w:rsidRDefault="00B379ED" w:rsidP="00B379ED"/>
    <w:p w:rsidR="00B379ED" w:rsidRDefault="00B379ED" w:rsidP="00B379ED"/>
    <w:p w:rsidR="00B379ED" w:rsidRDefault="00B379ED" w:rsidP="00B379ED"/>
    <w:p w:rsidR="00B379ED" w:rsidRDefault="00B379ED" w:rsidP="00B379ED"/>
    <w:p w:rsidR="00B379ED" w:rsidRPr="00B379ED" w:rsidRDefault="00B379ED" w:rsidP="00B379ED"/>
    <w:p w:rsidR="00B96D34" w:rsidRDefault="00B96D34" w:rsidP="00B96D34"/>
    <w:p w:rsidR="00B96D34" w:rsidRDefault="00B96D34" w:rsidP="00B96D34">
      <w:pPr>
        <w:pStyle w:val="Ttulo2"/>
        <w:rPr>
          <w:rFonts w:ascii="Baskerville Old Face" w:hAnsi="Baskerville Old Face"/>
          <w:sz w:val="40"/>
          <w:szCs w:val="40"/>
        </w:rPr>
      </w:pPr>
      <w:bookmarkStart w:id="2" w:name="_Toc29466624"/>
      <w:ins w:id="3" w:author="Florencia Silvina Forneron" w:date="2020-01-07T10:23:00Z">
        <w:r w:rsidRPr="00394824">
          <w:rPr>
            <w:rStyle w:val="Hipervnculo"/>
            <w:noProof/>
            <w:lang w:eastAsia="es-AR"/>
          </w:rPr>
          <w:lastRenderedPageBreak/>
          <w:drawing>
            <wp:anchor distT="0" distB="0" distL="114300" distR="114300" simplePos="0" relativeHeight="251661312" behindDoc="0" locked="0" layoutInCell="1" allowOverlap="1" wp14:anchorId="32E5F798" wp14:editId="3B5855B1">
              <wp:simplePos x="0" y="0"/>
              <wp:positionH relativeFrom="margin">
                <wp:align>left</wp:align>
              </wp:positionH>
              <wp:positionV relativeFrom="paragraph">
                <wp:posOffset>588010</wp:posOffset>
              </wp:positionV>
              <wp:extent cx="5697855" cy="4900930"/>
              <wp:effectExtent l="0" t="0" r="0" b="0"/>
              <wp:wrapSquare wrapText="bothSides"/>
              <wp:docPr id="89" name="Imagen 8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" name="Diagrama de alcance. Modif1.jpe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97855" cy="4900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Pr="00B96D34">
        <w:rPr>
          <w:rFonts w:ascii="Baskerville Old Face" w:hAnsi="Baskerville Old Face"/>
          <w:sz w:val="40"/>
          <w:szCs w:val="40"/>
        </w:rPr>
        <w:t>Diagrama de alcance</w:t>
      </w:r>
      <w:bookmarkEnd w:id="2"/>
    </w:p>
    <w:p w:rsidR="00B96D34" w:rsidRDefault="00B96D34">
      <w:pPr>
        <w:rPr>
          <w:rFonts w:ascii="Baskerville Old Face" w:eastAsiaTheme="majorEastAsia" w:hAnsi="Baskerville Old Face" w:cstheme="majorBidi"/>
          <w:color w:val="2F5496" w:themeColor="accent1" w:themeShade="BF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br w:type="page"/>
      </w:r>
    </w:p>
    <w:p w:rsidR="00D5430F" w:rsidRDefault="00D5430F" w:rsidP="00B96D34">
      <w:pPr>
        <w:pStyle w:val="Ttulo2"/>
        <w:rPr>
          <w:rFonts w:ascii="Baskerville Old Face" w:hAnsi="Baskerville Old Face"/>
          <w:sz w:val="40"/>
          <w:szCs w:val="40"/>
        </w:rPr>
        <w:sectPr w:rsidR="00D5430F" w:rsidSect="00F73087">
          <w:footerReference w:type="default" r:id="rId9"/>
          <w:footerReference w:type="first" r:id="rId10"/>
          <w:pgSz w:w="11906" w:h="16838" w:code="9"/>
          <w:pgMar w:top="1418" w:right="1701" w:bottom="1418" w:left="1701" w:header="708" w:footer="708" w:gutter="0"/>
          <w:cols w:space="708"/>
          <w:titlePg/>
          <w:docGrid w:linePitch="360"/>
        </w:sectPr>
      </w:pPr>
    </w:p>
    <w:p w:rsidR="00B96D34" w:rsidRDefault="00B96D34" w:rsidP="00B96D34">
      <w:pPr>
        <w:pStyle w:val="Ttulo2"/>
        <w:rPr>
          <w:rFonts w:ascii="Baskerville Old Face" w:hAnsi="Baskerville Old Face"/>
          <w:sz w:val="40"/>
          <w:szCs w:val="40"/>
        </w:rPr>
      </w:pPr>
      <w:bookmarkStart w:id="4" w:name="_Toc29466625"/>
      <w:r>
        <w:rPr>
          <w:rFonts w:ascii="Baskerville Old Face" w:hAnsi="Baskerville Old Face"/>
          <w:sz w:val="40"/>
          <w:szCs w:val="40"/>
        </w:rPr>
        <w:lastRenderedPageBreak/>
        <w:t>Diagrama de casos de uso</w:t>
      </w:r>
      <w:bookmarkEnd w:id="4"/>
    </w:p>
    <w:p w:rsidR="00656DF4" w:rsidRDefault="00D5430F" w:rsidP="00DA6135">
      <w:pPr>
        <w:pStyle w:val="Ttulo2"/>
        <w:sectPr w:rsidR="00656DF4" w:rsidSect="00F73087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  <w:bookmarkStart w:id="5" w:name="_Toc29464176"/>
      <w:bookmarkStart w:id="6" w:name="_Toc29466626"/>
      <w:ins w:id="7" w:author="Florencia Silvina Forneron" w:date="2020-01-07T11:20:00Z">
        <w:r>
          <w:rPr>
            <w:noProof/>
            <w:lang w:eastAsia="es-AR"/>
          </w:rPr>
          <w:drawing>
            <wp:anchor distT="0" distB="0" distL="114300" distR="114300" simplePos="0" relativeHeight="251663360" behindDoc="0" locked="0" layoutInCell="1" allowOverlap="1" wp14:anchorId="6834B961" wp14:editId="49B8BCF1">
              <wp:simplePos x="0" y="0"/>
              <wp:positionH relativeFrom="margin">
                <wp:posOffset>76200</wp:posOffset>
              </wp:positionH>
              <wp:positionV relativeFrom="paragraph">
                <wp:posOffset>439420</wp:posOffset>
              </wp:positionV>
              <wp:extent cx="9186545" cy="4619625"/>
              <wp:effectExtent l="0" t="0" r="0" b="0"/>
              <wp:wrapThrough wrapText="bothSides">
                <wp:wrapPolygon edited="0">
                  <wp:start x="0" y="0"/>
                  <wp:lineTo x="0" y="21466"/>
                  <wp:lineTo x="21545" y="21466"/>
                  <wp:lineTo x="21545" y="0"/>
                  <wp:lineTo x="0" y="0"/>
                </wp:wrapPolygon>
              </wp:wrapThrough>
              <wp:docPr id="92" name="Imagen 9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2" name="caso de uso 3.jpe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86545" cy="4619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bookmarkEnd w:id="5"/>
      <w:bookmarkEnd w:id="6"/>
      <w:r>
        <w:br w:type="page"/>
      </w:r>
      <w:bookmarkStart w:id="8" w:name="_Toc29379811"/>
    </w:p>
    <w:p w:rsidR="00DA6135" w:rsidRPr="00F73087" w:rsidRDefault="00DA6135" w:rsidP="00DA6135">
      <w:pPr>
        <w:pStyle w:val="Ttulo2"/>
        <w:rPr>
          <w:rFonts w:ascii="Baskerville Old Face" w:hAnsi="Baskerville Old Face"/>
          <w:sz w:val="40"/>
          <w:szCs w:val="40"/>
        </w:rPr>
      </w:pPr>
      <w:bookmarkStart w:id="9" w:name="_Toc29466627"/>
      <w:r w:rsidRPr="00F73087">
        <w:rPr>
          <w:rFonts w:ascii="Baskerville Old Face" w:hAnsi="Baskerville Old Face"/>
          <w:sz w:val="40"/>
          <w:szCs w:val="40"/>
        </w:rPr>
        <w:lastRenderedPageBreak/>
        <w:t>Detalle del diagrama de casos de uso</w:t>
      </w:r>
      <w:bookmarkEnd w:id="8"/>
      <w:bookmarkEnd w:id="9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F73087" w:rsidRPr="00F73087" w:rsidTr="005840BA">
        <w:trPr>
          <w:trHeight w:val="420"/>
        </w:trPr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Título: Generar petición de VAC</w:t>
            </w:r>
          </w:p>
        </w:tc>
      </w:tr>
      <w:tr w:rsidR="00F73087" w:rsidRPr="00F73087" w:rsidTr="005840BA">
        <w:trPr>
          <w:trHeight w:val="397"/>
        </w:trPr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Descripción: Función para generar una petición de vacaciones</w:t>
            </w:r>
          </w:p>
        </w:tc>
      </w:tr>
      <w:tr w:rsidR="00F73087" w:rsidRPr="00F73087" w:rsidTr="005840BA">
        <w:trPr>
          <w:trHeight w:val="397"/>
        </w:trPr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Actor: Empleado, Líder, RRHH</w:t>
            </w:r>
          </w:p>
        </w:tc>
      </w:tr>
      <w:tr w:rsidR="00F73087" w:rsidRPr="00F73087" w:rsidTr="005840BA">
        <w:trPr>
          <w:trHeight w:val="420"/>
        </w:trPr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Precondición: El usuario debe estar logueado en el sistema</w:t>
            </w:r>
          </w:p>
        </w:tc>
      </w:tr>
      <w:tr w:rsidR="00F73087" w:rsidRPr="00F73087" w:rsidTr="005840BA">
        <w:trPr>
          <w:trHeight w:val="397"/>
        </w:trPr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Condición: El usuario debe tener una cantidad de días trabajados ya cargados</w:t>
            </w:r>
          </w:p>
        </w:tc>
      </w:tr>
      <w:tr w:rsidR="00F73087" w:rsidRPr="00F73087" w:rsidTr="005840BA">
        <w:trPr>
          <w:trHeight w:val="420"/>
        </w:trPr>
        <w:tc>
          <w:tcPr>
            <w:tcW w:w="8494" w:type="dxa"/>
            <w:gridSpan w:val="2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Postcondición:</w:t>
            </w:r>
          </w:p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rPr>
          <w:trHeight w:val="420"/>
        </w:trPr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Flujo Normal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Flujo Alternativo</w:t>
            </w:r>
          </w:p>
        </w:tc>
      </w:tr>
      <w:tr w:rsidR="00F73087" w:rsidRPr="00F73087" w:rsidTr="005840BA">
        <w:trPr>
          <w:trHeight w:val="420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sistema mostrará un formulario a completar por el usuario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rPr>
          <w:trHeight w:val="420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sistema mostrará días disponibles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2.1- El sistema mostrará una advertencia con la leyenda “no posee días disponibles”</w:t>
            </w:r>
          </w:p>
        </w:tc>
      </w:tr>
      <w:tr w:rsidR="00F73087" w:rsidRPr="00F73087" w:rsidTr="005840BA">
        <w:trPr>
          <w:trHeight w:val="420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usuario seleccionará las fechas deseadas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2.2- Finaliza</w:t>
            </w:r>
          </w:p>
        </w:tc>
      </w:tr>
      <w:tr w:rsidR="00F73087" w:rsidRPr="00F73087" w:rsidTr="005840BA">
        <w:trPr>
          <w:trHeight w:val="420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sistema mostrará un campo donde se pueda detallar la petición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rPr>
          <w:trHeight w:val="420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usuario rellena la petición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rPr>
          <w:trHeight w:val="420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usuario da click en “Enviar”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rPr>
          <w:trHeight w:val="420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sistema envía el formulario al usuario para verificarlo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DA6135" w:rsidRPr="00F73087" w:rsidRDefault="00DA6135" w:rsidP="00DA6135">
      <w:pPr>
        <w:rPr>
          <w:rFonts w:ascii="Baskerville Old Face" w:hAnsi="Baskerville Old Face"/>
          <w:sz w:val="24"/>
          <w:szCs w:val="24"/>
        </w:rPr>
      </w:pPr>
    </w:p>
    <w:p w:rsidR="00D5430F" w:rsidRPr="00F73087" w:rsidRDefault="00D5430F" w:rsidP="00B96D34">
      <w:pPr>
        <w:rPr>
          <w:rFonts w:ascii="Baskerville Old Face" w:hAnsi="Baskerville Old Face"/>
          <w:sz w:val="24"/>
          <w:szCs w:val="24"/>
        </w:rPr>
      </w:pPr>
    </w:p>
    <w:p w:rsidR="00DA6135" w:rsidRPr="00F73087" w:rsidRDefault="00DA6135" w:rsidP="00B96D34">
      <w:pPr>
        <w:rPr>
          <w:rFonts w:ascii="Baskerville Old Face" w:hAnsi="Baskerville Old Face"/>
          <w:sz w:val="24"/>
          <w:szCs w:val="24"/>
        </w:rPr>
      </w:pPr>
    </w:p>
    <w:p w:rsidR="00DA6135" w:rsidRPr="00F73087" w:rsidRDefault="00DA6135" w:rsidP="00B96D34">
      <w:pPr>
        <w:rPr>
          <w:rFonts w:ascii="Baskerville Old Face" w:hAnsi="Baskerville Old Fac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Título: Validar petición de VAC</w:t>
            </w:r>
          </w:p>
        </w:tc>
      </w:tr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Descripción: Función para validar y/o verificar solicitudes generadas por el usuario</w:t>
            </w:r>
          </w:p>
        </w:tc>
      </w:tr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Actor: Líder, RRHH</w:t>
            </w:r>
          </w:p>
        </w:tc>
      </w:tr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Precondición: El usuario debe estar logueado en el sistema</w:t>
            </w:r>
          </w:p>
        </w:tc>
      </w:tr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Condición: El usuario debe tener solicitudes pendientes por revisar</w:t>
            </w:r>
          </w:p>
        </w:tc>
      </w:tr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Postcondición:</w:t>
            </w:r>
          </w:p>
        </w:tc>
      </w:tr>
      <w:tr w:rsidR="00F73087" w:rsidRPr="00F73087" w:rsidTr="005840BA">
        <w:trPr>
          <w:trHeight w:val="348"/>
        </w:trPr>
        <w:tc>
          <w:tcPr>
            <w:tcW w:w="4247" w:type="dxa"/>
          </w:tcPr>
          <w:p w:rsidR="00DA6135" w:rsidRPr="00F73087" w:rsidRDefault="00DA6135" w:rsidP="005840BA">
            <w:pPr>
              <w:spacing w:after="160" w:line="259" w:lineRule="auto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Flujo Normal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Flujo Alternativo</w:t>
            </w:r>
          </w:p>
        </w:tc>
      </w:tr>
      <w:tr w:rsidR="00F73087" w:rsidRPr="00F73087" w:rsidTr="005840BA">
        <w:trPr>
          <w:trHeight w:val="277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sistema le enviara al usuario una notificación de nueva solicitud pendiente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rPr>
          <w:trHeight w:val="277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usuario verá su listado de solicitudes pendientes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rPr>
          <w:trHeight w:val="277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 xml:space="preserve">Selecciona una de las peticiones para </w:t>
            </w:r>
            <w:r w:rsidR="009B0147"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más</w:t>
            </w: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 xml:space="preserve"> detalles de la misma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rPr>
          <w:trHeight w:val="277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lastRenderedPageBreak/>
              <w:t>El usuario tocará un botón para aceptar o rechazar la petición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rPr>
          <w:trHeight w:val="277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La petición es aceptada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5.1- La petición es rechazada</w:t>
            </w:r>
          </w:p>
        </w:tc>
      </w:tr>
      <w:tr w:rsidR="00F73087" w:rsidRPr="00F73087" w:rsidTr="005840BA">
        <w:trPr>
          <w:trHeight w:val="277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usuario da click en “Enviar”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 xml:space="preserve">5.2- El sistema devuelve la petición al creador con los detalles de la decisión </w:t>
            </w:r>
          </w:p>
        </w:tc>
      </w:tr>
      <w:tr w:rsidR="00F73087" w:rsidRPr="00F73087" w:rsidTr="005840BA">
        <w:trPr>
          <w:trHeight w:val="277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sistema envía una notificación al usuario confirmando la petición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5.3 Vuelve al inicio</w:t>
            </w:r>
          </w:p>
        </w:tc>
      </w:tr>
      <w:tr w:rsidR="00F73087" w:rsidRPr="00F73087" w:rsidTr="005840BA">
        <w:trPr>
          <w:trHeight w:val="277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 xml:space="preserve">El usuario recibe la notificación 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rPr>
          <w:trHeight w:val="277"/>
        </w:trPr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 xml:space="preserve">El usuario firma la petición 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9.1- El usuario Cancela la petición</w:t>
            </w:r>
          </w:p>
        </w:tc>
      </w:tr>
      <w:tr w:rsidR="00F73087" w:rsidRPr="00F73087" w:rsidTr="005840BA">
        <w:trPr>
          <w:trHeight w:val="277"/>
        </w:trPr>
        <w:tc>
          <w:tcPr>
            <w:tcW w:w="4247" w:type="dxa"/>
          </w:tcPr>
          <w:p w:rsidR="00DA6135" w:rsidRPr="00F73087" w:rsidRDefault="00DA6135" w:rsidP="00DA6135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9.2 Finaliza</w:t>
            </w:r>
          </w:p>
        </w:tc>
      </w:tr>
    </w:tbl>
    <w:p w:rsidR="00DA6135" w:rsidRPr="00F73087" w:rsidRDefault="00DA6135" w:rsidP="00DA6135">
      <w:pPr>
        <w:rPr>
          <w:rFonts w:ascii="Baskerville Old Face" w:hAnsi="Baskerville Old Face"/>
          <w:sz w:val="24"/>
          <w:szCs w:val="24"/>
        </w:rPr>
      </w:pPr>
    </w:p>
    <w:p w:rsidR="00DA6135" w:rsidRPr="00F73087" w:rsidRDefault="00DA6135" w:rsidP="00DA6135">
      <w:pPr>
        <w:rPr>
          <w:rFonts w:ascii="Baskerville Old Face" w:hAnsi="Baskerville Old Face"/>
          <w:sz w:val="24"/>
          <w:szCs w:val="24"/>
        </w:rPr>
      </w:pPr>
    </w:p>
    <w:p w:rsidR="00DA6135" w:rsidRPr="00F73087" w:rsidRDefault="00DA6135" w:rsidP="00DA6135">
      <w:pPr>
        <w:rPr>
          <w:rFonts w:ascii="Baskerville Old Face" w:hAnsi="Baskerville Old Face"/>
          <w:sz w:val="24"/>
          <w:szCs w:val="24"/>
        </w:rPr>
      </w:pPr>
    </w:p>
    <w:p w:rsidR="00DA6135" w:rsidRPr="00F73087" w:rsidRDefault="00DA6135" w:rsidP="00DA6135">
      <w:pPr>
        <w:rPr>
          <w:rFonts w:ascii="Baskerville Old Face" w:hAnsi="Baskerville Old Fac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Título: Editar petición de VAC</w:t>
            </w:r>
          </w:p>
        </w:tc>
      </w:tr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Descripción: Función para volver a generar la petición con una fecha distinta</w:t>
            </w:r>
          </w:p>
        </w:tc>
      </w:tr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Actor: Empleado, Líder</w:t>
            </w:r>
          </w:p>
        </w:tc>
      </w:tr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Precondición: El usuario deberá haber recibido la notificación de edición de petición</w:t>
            </w:r>
          </w:p>
        </w:tc>
      </w:tr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 xml:space="preserve">Condición: </w:t>
            </w:r>
          </w:p>
        </w:tc>
      </w:tr>
      <w:tr w:rsidR="00F73087" w:rsidRPr="00F73087" w:rsidTr="005840BA">
        <w:tc>
          <w:tcPr>
            <w:tcW w:w="8494" w:type="dxa"/>
            <w:gridSpan w:val="2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Postcondición:</w:t>
            </w:r>
          </w:p>
        </w:tc>
      </w:tr>
      <w:tr w:rsidR="00F73087" w:rsidRPr="00F73087" w:rsidTr="005840BA"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Flujo Normal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sz w:val="24"/>
                <w:szCs w:val="24"/>
              </w:rPr>
              <w:t>Flujo Alternativo</w:t>
            </w:r>
          </w:p>
        </w:tc>
      </w:tr>
      <w:tr w:rsidR="00F73087" w:rsidRPr="00F73087" w:rsidTr="005840BA"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sistema deberá mostrar el listado de las peticiones rechazadas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El usuario da click a la petición que desea editar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F73087" w:rsidRPr="00F73087" w:rsidTr="005840BA">
        <w:tc>
          <w:tcPr>
            <w:tcW w:w="4247" w:type="dxa"/>
          </w:tcPr>
          <w:p w:rsidR="00DA6135" w:rsidRPr="00F73087" w:rsidRDefault="00DA6135" w:rsidP="00DA61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 w:rsidRPr="00F73087">
              <w:rPr>
                <w:rFonts w:ascii="Baskerville Old Face" w:hAnsi="Baskerville Old Face"/>
                <w:color w:val="auto"/>
                <w:sz w:val="24"/>
                <w:szCs w:val="24"/>
              </w:rPr>
              <w:t>Se continua con el caso de uso Generar petición de VAC</w:t>
            </w:r>
          </w:p>
        </w:tc>
        <w:tc>
          <w:tcPr>
            <w:tcW w:w="4247" w:type="dxa"/>
          </w:tcPr>
          <w:p w:rsidR="00DA6135" w:rsidRPr="00F73087" w:rsidRDefault="00DA6135" w:rsidP="005840BA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DA6135" w:rsidRDefault="00DA6135" w:rsidP="00B96D34">
      <w:pPr>
        <w:sectPr w:rsidR="00DA6135" w:rsidSect="00F73087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B96D34" w:rsidRDefault="00D06705" w:rsidP="00D06705">
      <w:pPr>
        <w:pStyle w:val="Ttulo2"/>
        <w:rPr>
          <w:rFonts w:ascii="Baskerville Old Face" w:hAnsi="Baskerville Old Face"/>
          <w:sz w:val="40"/>
          <w:szCs w:val="40"/>
        </w:rPr>
      </w:pPr>
      <w:bookmarkStart w:id="10" w:name="_Toc29466628"/>
      <w:r w:rsidRPr="00D06705">
        <w:rPr>
          <w:rFonts w:ascii="Baskerville Old Face" w:hAnsi="Baskerville Old Face"/>
          <w:sz w:val="40"/>
          <w:szCs w:val="40"/>
        </w:rPr>
        <w:lastRenderedPageBreak/>
        <w:t>Diagrama de clases</w:t>
      </w:r>
      <w:bookmarkEnd w:id="10"/>
    </w:p>
    <w:p w:rsidR="00D06705" w:rsidRDefault="00D06705" w:rsidP="00D06705">
      <w:r>
        <w:rPr>
          <w:noProof/>
          <w:lang w:eastAsia="es-AR"/>
        </w:rPr>
        <w:drawing>
          <wp:inline distT="0" distB="0" distL="0" distR="0">
            <wp:extent cx="8883523" cy="50316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AAAAAAAAAAAAAAAAAAAAAAAAAAAAAA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523" cy="50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6B" w:rsidRDefault="00FD336B" w:rsidP="00D06705">
      <w:pPr>
        <w:pStyle w:val="Ttulo2"/>
        <w:sectPr w:rsidR="00FD336B" w:rsidSect="00F73087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D06705" w:rsidRDefault="00D06705" w:rsidP="00D06705">
      <w:pPr>
        <w:pStyle w:val="Ttulo2"/>
        <w:rPr>
          <w:rFonts w:ascii="Baskerville Old Face" w:hAnsi="Baskerville Old Face"/>
          <w:sz w:val="40"/>
          <w:szCs w:val="40"/>
        </w:rPr>
      </w:pPr>
      <w:bookmarkStart w:id="11" w:name="_Toc29466629"/>
      <w:r w:rsidRPr="00D06705">
        <w:rPr>
          <w:rFonts w:ascii="Baskerville Old Face" w:hAnsi="Baskerville Old Face"/>
          <w:sz w:val="40"/>
          <w:szCs w:val="40"/>
        </w:rPr>
        <w:lastRenderedPageBreak/>
        <w:t>Diagrama de flujo</w:t>
      </w:r>
      <w:bookmarkEnd w:id="11"/>
    </w:p>
    <w:p w:rsidR="00FD336B" w:rsidRDefault="00FD336B">
      <w:ins w:id="12" w:author="Florencia Silvina Forneron" w:date="2020-01-07T10:22:00Z">
        <w:r>
          <w:rPr>
            <w:noProof/>
            <w:lang w:eastAsia="es-AR"/>
          </w:rPr>
          <w:drawing>
            <wp:anchor distT="0" distB="0" distL="114300" distR="114300" simplePos="0" relativeHeight="251665408" behindDoc="0" locked="0" layoutInCell="1" allowOverlap="1" wp14:anchorId="3E1BDD48" wp14:editId="4E04EFB1">
              <wp:simplePos x="0" y="0"/>
              <wp:positionH relativeFrom="margin">
                <wp:posOffset>-47625</wp:posOffset>
              </wp:positionH>
              <wp:positionV relativeFrom="paragraph">
                <wp:posOffset>215900</wp:posOffset>
              </wp:positionV>
              <wp:extent cx="5172075" cy="7772400"/>
              <wp:effectExtent l="0" t="0" r="9525" b="0"/>
              <wp:wrapThrough wrapText="bothSides">
                <wp:wrapPolygon edited="0">
                  <wp:start x="0" y="0"/>
                  <wp:lineTo x="0" y="21547"/>
                  <wp:lineTo x="21560" y="21547"/>
                  <wp:lineTo x="21560" y="0"/>
                  <wp:lineTo x="0" y="0"/>
                </wp:wrapPolygon>
              </wp:wrapThrough>
              <wp:docPr id="88" name="Imagen 8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" name="Diagrama de flujo. Modif.jpe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72075" cy="777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>
        <w:br w:type="page"/>
      </w:r>
    </w:p>
    <w:p w:rsidR="00656DF4" w:rsidRDefault="00656DF4" w:rsidP="00C90792">
      <w:pPr>
        <w:pStyle w:val="Ttulo2"/>
        <w:rPr>
          <w:rFonts w:ascii="Baskerville Old Face" w:hAnsi="Baskerville Old Face"/>
          <w:sz w:val="40"/>
          <w:szCs w:val="40"/>
        </w:rPr>
        <w:sectPr w:rsidR="00656DF4" w:rsidSect="00F73087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D06705" w:rsidRDefault="00C90792" w:rsidP="00C90792">
      <w:pPr>
        <w:pStyle w:val="Ttulo2"/>
        <w:rPr>
          <w:rFonts w:ascii="Baskerville Old Face" w:hAnsi="Baskerville Old Face"/>
          <w:sz w:val="40"/>
          <w:szCs w:val="40"/>
        </w:rPr>
      </w:pPr>
      <w:bookmarkStart w:id="13" w:name="_Toc29466630"/>
      <w:r w:rsidRPr="00C90792">
        <w:rPr>
          <w:rFonts w:ascii="Baskerville Old Face" w:hAnsi="Baskerville Old Face"/>
          <w:sz w:val="40"/>
          <w:szCs w:val="40"/>
        </w:rPr>
        <w:lastRenderedPageBreak/>
        <w:t>Diagrama de estados</w:t>
      </w:r>
      <w:bookmarkEnd w:id="13"/>
    </w:p>
    <w:p w:rsidR="00F73087" w:rsidRDefault="00C90792" w:rsidP="00C90792">
      <w:r>
        <w:rPr>
          <w:noProof/>
          <w:lang w:eastAsia="es-AR"/>
        </w:rPr>
        <w:drawing>
          <wp:inline distT="0" distB="0" distL="0" distR="0">
            <wp:extent cx="5400040" cy="822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1-08 at 12.33.4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87" w:rsidRDefault="00F73087">
      <w:r>
        <w:br w:type="page"/>
      </w:r>
    </w:p>
    <w:p w:rsidR="00C90792" w:rsidRDefault="00F73087" w:rsidP="00F73087">
      <w:pPr>
        <w:pStyle w:val="Ttulo2"/>
        <w:rPr>
          <w:rFonts w:ascii="Baskerville Old Face" w:hAnsi="Baskerville Old Face"/>
          <w:sz w:val="40"/>
          <w:szCs w:val="40"/>
        </w:rPr>
      </w:pPr>
      <w:bookmarkStart w:id="14" w:name="_Toc29466631"/>
      <w:r w:rsidRPr="00F73087">
        <w:rPr>
          <w:rFonts w:ascii="Baskerville Old Face" w:hAnsi="Baskerville Old Face"/>
          <w:sz w:val="40"/>
          <w:szCs w:val="40"/>
        </w:rPr>
        <w:lastRenderedPageBreak/>
        <w:t>Diagrama Entidad-Relación</w:t>
      </w:r>
      <w:bookmarkEnd w:id="14"/>
    </w:p>
    <w:p w:rsidR="00F73087" w:rsidRPr="00F73087" w:rsidRDefault="00F73087" w:rsidP="00F73087"/>
    <w:p w:rsidR="0041149E" w:rsidRDefault="00F73087" w:rsidP="00F73087">
      <w:r>
        <w:rPr>
          <w:noProof/>
        </w:rPr>
        <w:drawing>
          <wp:inline distT="0" distB="0" distL="0" distR="0">
            <wp:extent cx="5579110" cy="66484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idadRelac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786" cy="66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9E" w:rsidRDefault="0041149E">
      <w:r>
        <w:br w:type="page"/>
      </w:r>
    </w:p>
    <w:p w:rsidR="0041149E" w:rsidRDefault="0041149E" w:rsidP="00F73087">
      <w:pPr>
        <w:sectPr w:rsidR="0041149E" w:rsidSect="00F73087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F73087" w:rsidRDefault="0041149E" w:rsidP="0041149E">
      <w:pPr>
        <w:pStyle w:val="Ttulo2"/>
        <w:rPr>
          <w:rFonts w:ascii="Baskerville Old Face" w:hAnsi="Baskerville Old Face"/>
          <w:sz w:val="40"/>
          <w:szCs w:val="40"/>
        </w:rPr>
      </w:pPr>
      <w:bookmarkStart w:id="15" w:name="_Toc29466632"/>
      <w:r w:rsidRPr="0041149E">
        <w:rPr>
          <w:rFonts w:ascii="Baskerville Old Face" w:hAnsi="Baskerville Old Face"/>
          <w:sz w:val="40"/>
          <w:szCs w:val="40"/>
        </w:rPr>
        <w:lastRenderedPageBreak/>
        <w:t>Diagrama de secuencia</w:t>
      </w:r>
      <w:bookmarkEnd w:id="15"/>
    </w:p>
    <w:p w:rsidR="0041149E" w:rsidRPr="0041149E" w:rsidRDefault="0041149E" w:rsidP="0041149E">
      <w:r>
        <w:rPr>
          <w:noProof/>
        </w:rPr>
        <w:drawing>
          <wp:anchor distT="0" distB="0" distL="114300" distR="114300" simplePos="0" relativeHeight="251666432" behindDoc="0" locked="0" layoutInCell="1" allowOverlap="1" wp14:anchorId="38AF0EDD">
            <wp:simplePos x="0" y="0"/>
            <wp:positionH relativeFrom="margin">
              <wp:posOffset>175260</wp:posOffset>
            </wp:positionH>
            <wp:positionV relativeFrom="paragraph">
              <wp:posOffset>169545</wp:posOffset>
            </wp:positionV>
            <wp:extent cx="8029575" cy="4905375"/>
            <wp:effectExtent l="0" t="0" r="9525" b="9525"/>
            <wp:wrapThrough wrapText="bothSides">
              <wp:wrapPolygon edited="0">
                <wp:start x="0" y="0"/>
                <wp:lineTo x="0" y="21558"/>
                <wp:lineTo x="21574" y="21558"/>
                <wp:lineTo x="21574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1-09 at 12.42.4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149E" w:rsidRPr="0041149E" w:rsidSect="0041149E"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D26" w:rsidRDefault="00236D26" w:rsidP="00C90792">
      <w:pPr>
        <w:spacing w:after="0" w:line="240" w:lineRule="auto"/>
      </w:pPr>
      <w:r>
        <w:separator/>
      </w:r>
    </w:p>
  </w:endnote>
  <w:endnote w:type="continuationSeparator" w:id="0">
    <w:p w:rsidR="00236D26" w:rsidRDefault="00236D26" w:rsidP="00C9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8136576"/>
      <w:docPartObj>
        <w:docPartGallery w:val="Page Numbers (Bottom of Page)"/>
        <w:docPartUnique/>
      </w:docPartObj>
    </w:sdtPr>
    <w:sdtEndPr/>
    <w:sdtContent>
      <w:p w:rsidR="00C90792" w:rsidRDefault="00C90792">
        <w:pPr>
          <w:pStyle w:val="Piedepgina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Triá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792" w:rsidRDefault="00C9079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F5D28" w:rsidRPr="001F5D2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" o:spid="_x0000_s103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D7K9e6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C90792" w:rsidRDefault="00C9079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F5D28" w:rsidRPr="001F5D2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162132"/>
      <w:docPartObj>
        <w:docPartGallery w:val="Page Numbers (Bottom of Page)"/>
        <w:docPartUnique/>
      </w:docPartObj>
    </w:sdtPr>
    <w:sdtEndPr/>
    <w:sdtContent>
      <w:p w:rsidR="00C54EC1" w:rsidRDefault="00C54EC1">
        <w:pPr>
          <w:pStyle w:val="Piedepgina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4" name="Triángulo isóscel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4EC1" w:rsidRDefault="00C54EC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F5D28" w:rsidRPr="001F5D2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4" o:spid="_x0000_s1037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" adj="21600" fillcolor="#d2eaf1" stroked="f">
                  <v:textbox>
                    <w:txbxContent>
                      <w:p w:rsidR="00C54EC1" w:rsidRDefault="00C54EC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F5D28" w:rsidRPr="001F5D2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D26" w:rsidRDefault="00236D26" w:rsidP="00C90792">
      <w:pPr>
        <w:spacing w:after="0" w:line="240" w:lineRule="auto"/>
      </w:pPr>
      <w:r>
        <w:separator/>
      </w:r>
    </w:p>
  </w:footnote>
  <w:footnote w:type="continuationSeparator" w:id="0">
    <w:p w:rsidR="00236D26" w:rsidRDefault="00236D26" w:rsidP="00C90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26CB"/>
    <w:multiLevelType w:val="hybridMultilevel"/>
    <w:tmpl w:val="260AC44C"/>
    <w:lvl w:ilvl="0" w:tplc="C1DA5B5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1652769"/>
    <w:multiLevelType w:val="hybridMultilevel"/>
    <w:tmpl w:val="927C41D6"/>
    <w:lvl w:ilvl="0" w:tplc="C2BAF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872DF"/>
    <w:multiLevelType w:val="hybridMultilevel"/>
    <w:tmpl w:val="03A8C780"/>
    <w:lvl w:ilvl="0" w:tplc="29200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lorencia Silvina Forneron">
    <w15:presenceInfo w15:providerId="AD" w15:userId="S-1-5-21-1439072236-1685152232-2033415169-40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8A5"/>
    <w:rsid w:val="00015FD0"/>
    <w:rsid w:val="00075CB9"/>
    <w:rsid w:val="00161000"/>
    <w:rsid w:val="00166619"/>
    <w:rsid w:val="001F5D28"/>
    <w:rsid w:val="00236D26"/>
    <w:rsid w:val="00397539"/>
    <w:rsid w:val="0041149E"/>
    <w:rsid w:val="00485C4C"/>
    <w:rsid w:val="00656DF4"/>
    <w:rsid w:val="006C48A5"/>
    <w:rsid w:val="006D0377"/>
    <w:rsid w:val="00704E75"/>
    <w:rsid w:val="00917BFB"/>
    <w:rsid w:val="00935B21"/>
    <w:rsid w:val="009B0147"/>
    <w:rsid w:val="00A34472"/>
    <w:rsid w:val="00B379ED"/>
    <w:rsid w:val="00B96D34"/>
    <w:rsid w:val="00C54EC1"/>
    <w:rsid w:val="00C90792"/>
    <w:rsid w:val="00C92965"/>
    <w:rsid w:val="00D06705"/>
    <w:rsid w:val="00D5430F"/>
    <w:rsid w:val="00DA6135"/>
    <w:rsid w:val="00EB3A19"/>
    <w:rsid w:val="00F259CB"/>
    <w:rsid w:val="00F73087"/>
    <w:rsid w:val="00FA0D05"/>
    <w:rsid w:val="00FC2464"/>
    <w:rsid w:val="00FD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F8001"/>
  <w15:chartTrackingRefBased/>
  <w15:docId w15:val="{10EC8FD3-86DC-46B4-9DE6-26CE50BC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6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48A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8A5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96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96D34"/>
    <w:pPr>
      <w:outlineLvl w:val="9"/>
    </w:pPr>
    <w:rPr>
      <w:lang w:eastAsia="es-AR"/>
    </w:rPr>
  </w:style>
  <w:style w:type="table" w:styleId="Tablaconcuadrcula">
    <w:name w:val="Table Grid"/>
    <w:basedOn w:val="Tablanormal"/>
    <w:uiPriority w:val="39"/>
    <w:rsid w:val="00B96D34"/>
    <w:pPr>
      <w:spacing w:after="0" w:line="240" w:lineRule="auto"/>
    </w:pPr>
    <w:rPr>
      <w:lang w:eastAsia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96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96D3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D34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C907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0792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C90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792"/>
  </w:style>
  <w:style w:type="paragraph" w:styleId="Piedepgina">
    <w:name w:val="footer"/>
    <w:basedOn w:val="Normal"/>
    <w:link w:val="PiedepginaCar"/>
    <w:uiPriority w:val="99"/>
    <w:unhideWhenUsed/>
    <w:rsid w:val="00C90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792"/>
  </w:style>
  <w:style w:type="paragraph" w:styleId="Prrafodelista">
    <w:name w:val="List Paragraph"/>
    <w:basedOn w:val="Normal"/>
    <w:uiPriority w:val="34"/>
    <w:unhideWhenUsed/>
    <w:qFormat/>
    <w:rsid w:val="00DA6135"/>
    <w:pPr>
      <w:spacing w:after="200" w:line="276" w:lineRule="auto"/>
      <w:ind w:left="720"/>
      <w:contextualSpacing/>
    </w:pPr>
    <w:rPr>
      <w:color w:val="323E4F" w:themeColor="text2" w:themeShade="BF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263D0-B714-41E6-9C06-C5C10BAE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Autores: Albarez Ezequiel, Arenas Kevin, Forneron Florencia.</dc:subject>
  <dc:creator>Florencia Silvina Forneron</dc:creator>
  <cp:keywords/>
  <dc:description/>
  <cp:lastModifiedBy>Florencia Silvina Forneron</cp:lastModifiedBy>
  <cp:revision>6</cp:revision>
  <dcterms:created xsi:type="dcterms:W3CDTF">2020-01-09T15:51:00Z</dcterms:created>
  <dcterms:modified xsi:type="dcterms:W3CDTF">2020-01-13T13:12:00Z</dcterms:modified>
</cp:coreProperties>
</file>